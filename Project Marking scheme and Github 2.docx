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A94A1" w14:textId="0470E52E" w:rsidR="00D26A18" w:rsidRPr="00CC0197" w:rsidRDefault="00CC0197">
      <w:pPr>
        <w:rPr>
          <w:b/>
          <w:u w:val="single"/>
        </w:rPr>
      </w:pPr>
      <w:r w:rsidRPr="00CC0197">
        <w:rPr>
          <w:b/>
          <w:u w:val="single"/>
        </w:rPr>
        <w:t>Project Plan and Alignment with the next 4 Tutes:</w:t>
      </w:r>
    </w:p>
    <w:p w14:paraId="29127E27" w14:textId="77777777" w:rsidR="00CC0197" w:rsidRDefault="00CC0197"/>
    <w:tbl>
      <w:tblPr>
        <w:tblStyle w:val="1"/>
        <w:tblW w:w="13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805"/>
        <w:gridCol w:w="5730"/>
        <w:gridCol w:w="1350"/>
        <w:gridCol w:w="945"/>
      </w:tblGrid>
      <w:tr w:rsidR="00D26A18" w14:paraId="0B80B295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C8E5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Report task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BBF4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5369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BFD4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1C4E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D26A18" w14:paraId="7CC72642" w14:textId="77777777" w:rsidTr="00CD793E">
        <w:trPr>
          <w:trHeight w:val="2372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B43A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Problem definition: Objectives, List of Stakeholders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F475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Instead of interviews, analysis of the document presented and filling in the gap with any assumptions. Any assumptions made should be stated.</w:t>
            </w:r>
          </w:p>
          <w:p w14:paraId="42CBE8BF" w14:textId="77777777" w:rsidR="00D26A18" w:rsidRDefault="00D26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AED386D" w14:textId="63A775E8" w:rsidR="00D26A18" w:rsidRPr="00CC0197" w:rsidRDefault="00CD793E" w:rsidP="00CD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 w:rsidRPr="00CC0197">
              <w:rPr>
                <w:sz w:val="20"/>
                <w:szCs w:val="20"/>
                <w:u w:val="single"/>
              </w:rPr>
              <w:t xml:space="preserve">In this, </w:t>
            </w:r>
            <w:r w:rsidR="00450B3C" w:rsidRPr="00CC0197">
              <w:rPr>
                <w:sz w:val="20"/>
                <w:szCs w:val="20"/>
                <w:u w:val="single"/>
              </w:rPr>
              <w:t>Stages 1 and 2 of design thinking executed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0A26" w14:textId="6532C9C2" w:rsidR="00D26A18" w:rsidRDefault="00450B3C" w:rsidP="00B96CE2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sz w:val="20"/>
                <w:szCs w:val="20"/>
              </w:rPr>
            </w:pPr>
            <w:r w:rsidRPr="00CD793E">
              <w:rPr>
                <w:sz w:val="20"/>
                <w:szCs w:val="20"/>
              </w:rPr>
              <w:t>Use Empathy Maps an</w:t>
            </w:r>
            <w:r w:rsidR="00CD793E">
              <w:rPr>
                <w:sz w:val="20"/>
                <w:szCs w:val="20"/>
              </w:rPr>
              <w:t xml:space="preserve">d point of view of statements </w:t>
            </w:r>
            <w:ins w:id="0" w:author="Ghassan Beydoun" w:date="2020-05-02T19:27:00Z">
              <w:r w:rsidR="00456815">
                <w:rPr>
                  <w:sz w:val="20"/>
                  <w:szCs w:val="20"/>
                </w:rPr>
                <w:t xml:space="preserve">(POV) </w:t>
              </w:r>
            </w:ins>
            <w:r w:rsidR="00CD793E">
              <w:rPr>
                <w:sz w:val="20"/>
                <w:szCs w:val="20"/>
              </w:rPr>
              <w:t xml:space="preserve">as a preparation to </w:t>
            </w:r>
            <w:r w:rsidR="001274E5">
              <w:rPr>
                <w:sz w:val="20"/>
                <w:szCs w:val="20"/>
              </w:rPr>
              <w:t xml:space="preserve">create </w:t>
            </w:r>
            <w:r w:rsidR="00CD793E">
              <w:rPr>
                <w:sz w:val="20"/>
                <w:szCs w:val="20"/>
              </w:rPr>
              <w:t xml:space="preserve">the </w:t>
            </w:r>
            <w:r w:rsidRPr="00CD793E">
              <w:rPr>
                <w:i/>
                <w:sz w:val="20"/>
                <w:szCs w:val="20"/>
              </w:rPr>
              <w:t>backlog</w:t>
            </w:r>
            <w:r w:rsidRPr="00CD793E">
              <w:rPr>
                <w:sz w:val="20"/>
                <w:szCs w:val="20"/>
              </w:rPr>
              <w:t xml:space="preserve">.  We want to see everybody on the team involved [will be tracked via the timeline of commits]. </w:t>
            </w:r>
          </w:p>
          <w:p w14:paraId="2F6587C5" w14:textId="77777777" w:rsidR="00CD793E" w:rsidRPr="00CD793E" w:rsidRDefault="00CD793E" w:rsidP="00CD793E">
            <w:pPr>
              <w:widowControl w:val="0"/>
              <w:spacing w:before="240" w:line="240" w:lineRule="auto"/>
              <w:ind w:left="720"/>
              <w:rPr>
                <w:sz w:val="20"/>
                <w:szCs w:val="20"/>
              </w:rPr>
            </w:pPr>
          </w:p>
          <w:p w14:paraId="17B4E183" w14:textId="77777777" w:rsidR="00D26A18" w:rsidRDefault="00D26A18" w:rsidP="00CD793E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21CE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8CB0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26A18" w14:paraId="56B4F06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A882" w14:textId="77777777" w:rsidR="00D26A18" w:rsidRDefault="00450B3C">
            <w:pPr>
              <w:widowControl w:val="0"/>
              <w:spacing w:before="120" w:after="120" w:line="240" w:lineRule="auto"/>
              <w:ind w:right="-60"/>
              <w:rPr>
                <w:b/>
              </w:rPr>
            </w:pPr>
            <w:r>
              <w:rPr>
                <w:b/>
              </w:rPr>
              <w:t>Your Design Thinking approach to address the problem with artefacts</w:t>
            </w:r>
          </w:p>
          <w:p w14:paraId="30349138" w14:textId="77777777" w:rsidR="00D26A18" w:rsidRDefault="00D26A18">
            <w:pPr>
              <w:widowControl w:val="0"/>
              <w:spacing w:line="240" w:lineRule="auto"/>
              <w:rPr>
                <w:b/>
              </w:rPr>
            </w:pPr>
          </w:p>
          <w:p w14:paraId="6BB3CCE9" w14:textId="77777777" w:rsidR="00D26A18" w:rsidRDefault="00D26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EFFE" w14:textId="68FDA3AE" w:rsidR="00D26A18" w:rsidRDefault="00CD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C0197">
              <w:rPr>
                <w:sz w:val="20"/>
                <w:szCs w:val="20"/>
                <w:u w:val="single"/>
              </w:rPr>
              <w:t>Ideation</w:t>
            </w:r>
            <w:r>
              <w:rPr>
                <w:sz w:val="20"/>
                <w:szCs w:val="20"/>
              </w:rPr>
              <w:t xml:space="preserve"> using the above, i.e. using S</w:t>
            </w:r>
            <w:r w:rsidR="00450B3C">
              <w:rPr>
                <w:sz w:val="20"/>
                <w:szCs w:val="20"/>
              </w:rPr>
              <w:t>tages 1 and 2 of the design thinking process</w:t>
            </w:r>
            <w:r>
              <w:rPr>
                <w:sz w:val="20"/>
                <w:szCs w:val="20"/>
              </w:rPr>
              <w:t>.</w:t>
            </w:r>
            <w:r w:rsidR="00450B3C">
              <w:rPr>
                <w:sz w:val="20"/>
                <w:szCs w:val="20"/>
              </w:rPr>
              <w:t xml:space="preserve"> </w:t>
            </w:r>
          </w:p>
          <w:p w14:paraId="657D30F0" w14:textId="1FC5FABB" w:rsidR="00CC0197" w:rsidRDefault="00CC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930ABC8" w14:textId="6719C606" w:rsidR="00CC0197" w:rsidRDefault="00CC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200-300 word reflections</w:t>
            </w:r>
            <w:ins w:id="1" w:author="Ghassan Beydoun" w:date="2020-05-02T19:26:00Z">
              <w:r w:rsidR="00456815">
                <w:rPr>
                  <w:sz w:val="20"/>
                  <w:szCs w:val="20"/>
                </w:rPr>
                <w:t xml:space="preserve"> and brainstormed ideas</w:t>
              </w:r>
            </w:ins>
            <w:r>
              <w:rPr>
                <w:sz w:val="20"/>
                <w:szCs w:val="20"/>
              </w:rPr>
              <w:t>; stating any assumptions made.</w:t>
            </w:r>
          </w:p>
          <w:p w14:paraId="123EFA16" w14:textId="338A9800" w:rsidR="00CC0197" w:rsidRDefault="00CC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2" w:author="Jai Chopra" w:date="2020-05-02T14:46:00Z"/>
                <w:sz w:val="20"/>
                <w:szCs w:val="20"/>
              </w:rPr>
            </w:pPr>
          </w:p>
          <w:p w14:paraId="5217F6B6" w14:textId="33888758" w:rsidR="00BA1BD1" w:rsidRPr="00F60B80" w:rsidDel="00456815" w:rsidRDefault="00F60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" w:author="Jai Chopra" w:date="2020-05-02T14:46:00Z"/>
                <w:del w:id="4" w:author="Ghassan Beydoun" w:date="2020-05-02T19:26:00Z"/>
                <w:color w:val="548DD4" w:themeColor="text2" w:themeTint="99"/>
                <w:sz w:val="20"/>
                <w:szCs w:val="20"/>
                <w:rPrChange w:id="5" w:author="Jai Chopra" w:date="2020-05-02T14:57:00Z">
                  <w:rPr>
                    <w:ins w:id="6" w:author="Jai Chopra" w:date="2020-05-02T14:46:00Z"/>
                    <w:del w:id="7" w:author="Ghassan Beydoun" w:date="2020-05-02T19:26:00Z"/>
                    <w:sz w:val="20"/>
                    <w:szCs w:val="20"/>
                  </w:rPr>
                </w:rPrChange>
              </w:rPr>
            </w:pPr>
            <w:ins w:id="8" w:author="Jai Chopra" w:date="2020-05-02T14:57:00Z">
              <w:del w:id="9" w:author="Ghassan Beydoun" w:date="2020-05-02T19:26:00Z">
                <w:r w:rsidRPr="00F60B80" w:rsidDel="00456815">
                  <w:rPr>
                    <w:color w:val="548DD4" w:themeColor="text2" w:themeTint="99"/>
                    <w:sz w:val="20"/>
                    <w:szCs w:val="20"/>
                    <w:rPrChange w:id="10" w:author="Jai Chopra" w:date="2020-05-02T14:57:00Z">
                      <w:rPr>
                        <w:sz w:val="20"/>
                        <w:szCs w:val="20"/>
                      </w:rPr>
                    </w:rPrChange>
                  </w:rPr>
                  <w:delText>Brainstormed Ideas</w:delText>
                </w:r>
              </w:del>
            </w:ins>
          </w:p>
          <w:p w14:paraId="576ED616" w14:textId="17BD0992" w:rsidR="00BA1BD1" w:rsidDel="00456815" w:rsidRDefault="00BA1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del w:id="11" w:author="Ghassan Beydoun" w:date="2020-05-02T19:26:00Z"/>
                <w:sz w:val="20"/>
                <w:szCs w:val="20"/>
              </w:rPr>
            </w:pPr>
          </w:p>
          <w:p w14:paraId="66F61296" w14:textId="1E491474" w:rsidR="00CC0197" w:rsidRDefault="00CC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Prioritised </w:t>
            </w:r>
            <w:r>
              <w:rPr>
                <w:i/>
                <w:sz w:val="20"/>
                <w:szCs w:val="20"/>
              </w:rPr>
              <w:t>backlog</w:t>
            </w:r>
          </w:p>
          <w:p w14:paraId="42A764C7" w14:textId="77777777" w:rsidR="00CD793E" w:rsidRDefault="00CD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6ABCC1A" w14:textId="6F1981A9" w:rsidR="00D26A18" w:rsidRDefault="00D26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FD52" w14:textId="39C36B8C" w:rsidR="00CD793E" w:rsidRPr="00456815" w:rsidDel="00456815" w:rsidRDefault="00CD793E" w:rsidP="00337A7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del w:id="12" w:author="Ghassan Beydoun" w:date="2020-05-02T19:27:00Z"/>
                <w:color w:val="000000" w:themeColor="text1"/>
                <w:sz w:val="20"/>
                <w:szCs w:val="20"/>
                <w:rPrChange w:id="13" w:author="Ghassan Beydoun" w:date="2020-05-02T19:27:00Z">
                  <w:rPr>
                    <w:del w:id="14" w:author="Ghassan Beydoun" w:date="2020-05-02T19:27:00Z"/>
                    <w:sz w:val="20"/>
                    <w:szCs w:val="20"/>
                  </w:rPr>
                </w:rPrChange>
              </w:rPr>
              <w:pPrChange w:id="15" w:author="Ghassan Beydoun" w:date="2020-05-02T19:27:00Z">
                <w:pPr>
                  <w:pStyle w:val="ListParagraph"/>
                  <w:widowControl w:val="0"/>
                  <w:numPr>
                    <w:numId w:val="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360"/>
                </w:pPr>
              </w:pPrChange>
            </w:pPr>
            <w:r w:rsidRPr="00456815">
              <w:rPr>
                <w:sz w:val="20"/>
                <w:szCs w:val="20"/>
                <w:rPrChange w:id="16" w:author="Ghassan Beydoun" w:date="2020-05-02T19:27:00Z">
                  <w:rPr>
                    <w:sz w:val="20"/>
                    <w:szCs w:val="20"/>
                  </w:rPr>
                </w:rPrChange>
              </w:rPr>
              <w:t>Include a reflection (text) that also describes any assumptions you made that was not made explicit in the assignment description.</w:t>
            </w:r>
            <w:ins w:id="17" w:author="Ghassan Beydoun" w:date="2020-05-02T19:27:00Z">
              <w:r w:rsidR="00456815" w:rsidRPr="00456815">
                <w:rPr>
                  <w:sz w:val="20"/>
                  <w:szCs w:val="20"/>
                  <w:rPrChange w:id="18" w:author="Ghassan Beydoun" w:date="2020-05-02T19:27:00Z">
                    <w:rPr>
                      <w:sz w:val="20"/>
                      <w:szCs w:val="20"/>
                    </w:rPr>
                  </w:rPrChange>
                </w:rPr>
                <w:t xml:space="preserve"> </w:t>
              </w:r>
              <w:r w:rsidR="00456815">
                <w:rPr>
                  <w:sz w:val="20"/>
                  <w:szCs w:val="20"/>
                </w:rPr>
                <w:t xml:space="preserve">Include your </w:t>
              </w:r>
            </w:ins>
          </w:p>
          <w:p w14:paraId="5EA7CF2C" w14:textId="52379EF5" w:rsidR="00F60B80" w:rsidRPr="00456815" w:rsidRDefault="00F60B80" w:rsidP="00337A7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ins w:id="19" w:author="Jai Chopra" w:date="2020-05-02T14:55:00Z"/>
                <w:color w:val="000000" w:themeColor="text1"/>
                <w:sz w:val="20"/>
                <w:szCs w:val="20"/>
                <w:rPrChange w:id="20" w:author="Ghassan Beydoun" w:date="2020-05-02T19:27:00Z">
                  <w:rPr>
                    <w:ins w:id="21" w:author="Jai Chopra" w:date="2020-05-02T14:55:00Z"/>
                    <w:color w:val="548DD4" w:themeColor="text2" w:themeTint="99"/>
                    <w:sz w:val="20"/>
                    <w:szCs w:val="20"/>
                  </w:rPr>
                </w:rPrChange>
              </w:rPr>
              <w:pPrChange w:id="22" w:author="Ghassan Beydoun" w:date="2020-05-02T19:27:00Z">
                <w:pPr>
                  <w:widowControl w:val="0"/>
                  <w:numPr>
                    <w:numId w:val="1"/>
                  </w:numPr>
                  <w:spacing w:before="240" w:line="240" w:lineRule="auto"/>
                  <w:ind w:left="720" w:hanging="360"/>
                </w:pPr>
              </w:pPrChange>
            </w:pPr>
            <w:ins w:id="23" w:author="Jai Chopra" w:date="2020-05-02T14:52:00Z">
              <w:del w:id="24" w:author="Ghassan Beydoun" w:date="2020-05-02T19:27:00Z">
                <w:r w:rsidRPr="00456815" w:rsidDel="00456815">
                  <w:rPr>
                    <w:color w:val="000000" w:themeColor="text1"/>
                    <w:sz w:val="20"/>
                    <w:szCs w:val="20"/>
                    <w:rPrChange w:id="25" w:author="Ghassan Beydoun" w:date="2020-05-02T19:27:00Z">
                      <w:rPr>
                        <w:sz w:val="20"/>
                        <w:szCs w:val="20"/>
                      </w:rPr>
                    </w:rPrChange>
                  </w:rPr>
                  <w:delText>U</w:delText>
                </w:r>
              </w:del>
            </w:ins>
            <w:proofErr w:type="gramStart"/>
            <w:ins w:id="26" w:author="Ghassan Beydoun" w:date="2020-05-02T19:27:00Z">
              <w:r w:rsidR="00456815">
                <w:rPr>
                  <w:color w:val="000000" w:themeColor="text1"/>
                  <w:sz w:val="20"/>
                  <w:szCs w:val="20"/>
                </w:rPr>
                <w:t>u</w:t>
              </w:r>
            </w:ins>
            <w:ins w:id="27" w:author="Jai Chopra" w:date="2020-05-02T14:52:00Z">
              <w:r w:rsidRPr="00456815">
                <w:rPr>
                  <w:color w:val="000000" w:themeColor="text1"/>
                  <w:sz w:val="20"/>
                  <w:szCs w:val="20"/>
                  <w:rPrChange w:id="28" w:author="Ghassan Beydoun" w:date="2020-05-02T19:27:00Z">
                    <w:rPr>
                      <w:sz w:val="20"/>
                      <w:szCs w:val="20"/>
                    </w:rPr>
                  </w:rPrChange>
                </w:rPr>
                <w:t>se</w:t>
              </w:r>
              <w:proofErr w:type="gramEnd"/>
              <w:r w:rsidRPr="00456815">
                <w:rPr>
                  <w:color w:val="000000" w:themeColor="text1"/>
                  <w:sz w:val="20"/>
                  <w:szCs w:val="20"/>
                  <w:rPrChange w:id="29" w:author="Ghassan Beydoun" w:date="2020-05-02T19:27:00Z">
                    <w:rPr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ins w:id="30" w:author="Ghassan Beydoun" w:date="2020-05-02T19:27:00Z">
              <w:r w:rsidR="00456815">
                <w:rPr>
                  <w:color w:val="000000" w:themeColor="text1"/>
                  <w:sz w:val="20"/>
                  <w:szCs w:val="20"/>
                </w:rPr>
                <w:t xml:space="preserve">of </w:t>
              </w:r>
            </w:ins>
            <w:ins w:id="31" w:author="Jai Chopra" w:date="2020-05-02T14:52:00Z">
              <w:r w:rsidRPr="00456815">
                <w:rPr>
                  <w:color w:val="000000" w:themeColor="text1"/>
                  <w:sz w:val="20"/>
                  <w:szCs w:val="20"/>
                  <w:rPrChange w:id="32" w:author="Ghassan Beydoun" w:date="2020-05-02T19:27:00Z">
                    <w:rPr>
                      <w:sz w:val="20"/>
                      <w:szCs w:val="20"/>
                    </w:rPr>
                  </w:rPrChange>
                </w:rPr>
                <w:t xml:space="preserve">POV statements to develop </w:t>
              </w:r>
            </w:ins>
            <w:ins w:id="33" w:author="Jai Chopra" w:date="2020-05-02T14:53:00Z">
              <w:r w:rsidRPr="00456815">
                <w:rPr>
                  <w:color w:val="000000" w:themeColor="text1"/>
                  <w:sz w:val="20"/>
                  <w:szCs w:val="20"/>
                  <w:rPrChange w:id="34" w:author="Ghassan Beydoun" w:date="2020-05-02T19:27:00Z">
                    <w:rPr>
                      <w:sz w:val="20"/>
                      <w:szCs w:val="20"/>
                    </w:rPr>
                  </w:rPrChange>
                </w:rPr>
                <w:t>How Might We (HMW) statement</w:t>
              </w:r>
              <w:r w:rsidR="009938C8" w:rsidRPr="00456815">
                <w:rPr>
                  <w:color w:val="000000" w:themeColor="text1"/>
                  <w:sz w:val="20"/>
                  <w:szCs w:val="20"/>
                  <w:rPrChange w:id="35" w:author="Ghassan Beydoun" w:date="2020-05-02T19:27:00Z">
                    <w:rPr>
                      <w:color w:val="548DD4" w:themeColor="text2" w:themeTint="99"/>
                      <w:sz w:val="20"/>
                      <w:szCs w:val="20"/>
                    </w:rPr>
                  </w:rPrChange>
                </w:rPr>
                <w:t>s.</w:t>
              </w:r>
            </w:ins>
          </w:p>
          <w:p w14:paraId="4F5C3A5E" w14:textId="22C8E17B" w:rsidR="00F60B80" w:rsidRPr="00F60B80" w:rsidDel="00456815" w:rsidRDefault="00F60B80" w:rsidP="00451B7F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ins w:id="36" w:author="Jai Chopra" w:date="2020-05-02T14:52:00Z"/>
                <w:del w:id="37" w:author="Ghassan Beydoun" w:date="2020-05-02T19:28:00Z"/>
                <w:color w:val="548DD4" w:themeColor="text2" w:themeTint="99"/>
                <w:sz w:val="20"/>
                <w:szCs w:val="20"/>
                <w:rPrChange w:id="38" w:author="Jai Chopra" w:date="2020-05-02T14:54:00Z">
                  <w:rPr>
                    <w:ins w:id="39" w:author="Jai Chopra" w:date="2020-05-02T14:52:00Z"/>
                    <w:del w:id="40" w:author="Ghassan Beydoun" w:date="2020-05-02T19:28:00Z"/>
                    <w:sz w:val="20"/>
                    <w:szCs w:val="20"/>
                  </w:rPr>
                </w:rPrChange>
              </w:rPr>
              <w:pPrChange w:id="41" w:author="Ghassan Beydoun" w:date="2020-05-02T19:28:00Z">
                <w:pPr>
                  <w:widowControl w:val="0"/>
                  <w:numPr>
                    <w:numId w:val="1"/>
                  </w:numPr>
                  <w:spacing w:before="240" w:line="240" w:lineRule="auto"/>
                  <w:ind w:left="720" w:hanging="360"/>
                </w:pPr>
              </w:pPrChange>
            </w:pPr>
            <w:ins w:id="42" w:author="Jai Chopra" w:date="2020-05-02T14:55:00Z">
              <w:del w:id="43" w:author="Ghassan Beydoun" w:date="2020-05-02T19:28:00Z">
                <w:r w:rsidRPr="00456815" w:rsidDel="00456815">
                  <w:rPr>
                    <w:color w:val="548DD4" w:themeColor="text2" w:themeTint="99"/>
                    <w:sz w:val="20"/>
                    <w:szCs w:val="20"/>
                    <w:rPrChange w:id="44" w:author="Ghassan Beydoun" w:date="2020-05-02T19:28:00Z">
                      <w:rPr>
                        <w:color w:val="548DD4" w:themeColor="text2" w:themeTint="99"/>
                        <w:sz w:val="20"/>
                        <w:szCs w:val="20"/>
                      </w:rPr>
                    </w:rPrChange>
                  </w:rPr>
                  <w:delText>Brainstorm ideas to solve HMW statements.</w:delText>
                </w:r>
              </w:del>
            </w:ins>
          </w:p>
          <w:p w14:paraId="43490DEE" w14:textId="391D51F7" w:rsidR="00CD793E" w:rsidRPr="00456815" w:rsidRDefault="00CD793E" w:rsidP="00451B7F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sz w:val="20"/>
                <w:szCs w:val="20"/>
                <w:rPrChange w:id="45" w:author="Ghassan Beydoun" w:date="2020-05-02T19:28:00Z">
                  <w:rPr>
                    <w:sz w:val="20"/>
                    <w:szCs w:val="20"/>
                  </w:rPr>
                </w:rPrChange>
              </w:rPr>
              <w:pPrChange w:id="46" w:author="Ghassan Beydoun" w:date="2020-05-02T19:28:00Z">
                <w:pPr>
                  <w:widowControl w:val="0"/>
                  <w:numPr>
                    <w:numId w:val="1"/>
                  </w:numPr>
                  <w:spacing w:before="240" w:line="240" w:lineRule="auto"/>
                  <w:ind w:left="720" w:hanging="360"/>
                </w:pPr>
              </w:pPrChange>
            </w:pPr>
            <w:r w:rsidRPr="00456815">
              <w:rPr>
                <w:sz w:val="20"/>
                <w:szCs w:val="20"/>
                <w:rPrChange w:id="47" w:author="Ghassan Beydoun" w:date="2020-05-02T19:28:00Z">
                  <w:rPr>
                    <w:sz w:val="20"/>
                    <w:szCs w:val="20"/>
                  </w:rPr>
                </w:rPrChange>
              </w:rPr>
              <w:t xml:space="preserve">Create a </w:t>
            </w:r>
            <w:proofErr w:type="spellStart"/>
            <w:r w:rsidRPr="00456815">
              <w:rPr>
                <w:i/>
                <w:sz w:val="20"/>
                <w:szCs w:val="20"/>
                <w:rPrChange w:id="48" w:author="Ghassan Beydoun" w:date="2020-05-02T19:28:00Z">
                  <w:rPr>
                    <w:i/>
                    <w:sz w:val="20"/>
                    <w:szCs w:val="20"/>
                  </w:rPr>
                </w:rPrChange>
              </w:rPr>
              <w:t>blacklog</w:t>
            </w:r>
            <w:proofErr w:type="spellEnd"/>
            <w:r w:rsidRPr="00456815">
              <w:rPr>
                <w:i/>
                <w:sz w:val="20"/>
                <w:szCs w:val="20"/>
                <w:rPrChange w:id="49" w:author="Ghassan Beydoun" w:date="2020-05-02T19:28:00Z">
                  <w:rPr>
                    <w:i/>
                    <w:sz w:val="20"/>
                    <w:szCs w:val="20"/>
                  </w:rPr>
                </w:rPrChange>
              </w:rPr>
              <w:t xml:space="preserve">. </w:t>
            </w:r>
            <w:r w:rsidRPr="00456815">
              <w:rPr>
                <w:sz w:val="20"/>
                <w:szCs w:val="20"/>
                <w:rPrChange w:id="50" w:author="Ghassan Beydoun" w:date="2020-05-02T19:28:00Z">
                  <w:rPr>
                    <w:sz w:val="20"/>
                    <w:szCs w:val="20"/>
                  </w:rPr>
                </w:rPrChange>
              </w:rPr>
              <w:t>This needs to be prioritized.</w:t>
            </w:r>
          </w:p>
          <w:p w14:paraId="776BF5D0" w14:textId="3FD176A4" w:rsidR="00CD793E" w:rsidRDefault="00CD793E" w:rsidP="00CD793E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backlog is created and this needs to be managed using issues in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i.e., issues are progressively “closed” as the project gets done. The commit that closes each issue should be clearly stated.</w:t>
            </w:r>
          </w:p>
          <w:p w14:paraId="652B33E3" w14:textId="77777777" w:rsidR="00CC0197" w:rsidRDefault="00CC0197" w:rsidP="00CC0197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14:paraId="3A56599F" w14:textId="07B5D14D" w:rsidR="00CD793E" w:rsidRDefault="00CD793E" w:rsidP="00CD793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Meaningful commits from every student each week. Interleaving of commits is expected.</w:t>
            </w:r>
          </w:p>
          <w:p w14:paraId="57C1B96A" w14:textId="4C3E03AE" w:rsidR="00CD793E" w:rsidRPr="00CD793E" w:rsidRDefault="00450B3C" w:rsidP="00CD793E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Commits should identify when this part of the report was added to o</w:t>
            </w:r>
            <w:r w:rsidR="00CD793E">
              <w:rPr>
                <w:sz w:val="20"/>
                <w:szCs w:val="20"/>
              </w:rPr>
              <w:t>r modified in the markdown file.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0BA6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A79D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26A18" w14:paraId="192DEDA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7182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Workproducts</w:t>
            </w:r>
            <w:proofErr w:type="spellEnd"/>
            <w:r>
              <w:rPr>
                <w:b/>
              </w:rPr>
              <w:t>, models and descriptions.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C423" w14:textId="7E9B5385" w:rsidR="00CD793E" w:rsidRPr="00CC0197" w:rsidRDefault="00CC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Prototyping and models</w:t>
            </w:r>
          </w:p>
          <w:p w14:paraId="3CB0ADA4" w14:textId="27E0026A" w:rsidR="00CD793E" w:rsidRDefault="00CD7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7C961F7" w14:textId="19A74DD9" w:rsidR="00CC0197" w:rsidRDefault="00CC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Iteratively complete:</w:t>
            </w:r>
          </w:p>
          <w:p w14:paraId="42623F65" w14:textId="77777777" w:rsidR="00CC0197" w:rsidRDefault="00CC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8ED71E0" w14:textId="78832D2B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1" w:author="Jai Chopra" w:date="2020-05-02T14:58:00Z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ins w:id="52" w:author="Ghassan Beydoun" w:date="2020-05-02T19:28:00Z">
              <w:r w:rsidR="00456815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>Use case diagrams</w:t>
            </w:r>
          </w:p>
          <w:p w14:paraId="238DBDD0" w14:textId="11245AFE" w:rsidR="00774610" w:rsidRPr="00774610" w:rsidDel="00456815" w:rsidRDefault="00774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del w:id="53" w:author="Ghassan Beydoun" w:date="2020-05-02T19:28:00Z"/>
                <w:color w:val="548DD4" w:themeColor="text2" w:themeTint="99"/>
                <w:sz w:val="20"/>
                <w:szCs w:val="20"/>
                <w:rPrChange w:id="54" w:author="Jai Chopra" w:date="2020-05-02T14:58:00Z">
                  <w:rPr>
                    <w:del w:id="55" w:author="Ghassan Beydoun" w:date="2020-05-02T19:28:00Z"/>
                    <w:sz w:val="20"/>
                    <w:szCs w:val="20"/>
                  </w:rPr>
                </w:rPrChange>
              </w:rPr>
            </w:pPr>
            <w:ins w:id="56" w:author="Jai Chopra" w:date="2020-05-02T14:58:00Z">
              <w:del w:id="57" w:author="Ghassan Beydoun" w:date="2020-05-02T19:28:00Z">
                <w:r w:rsidRPr="00774610" w:rsidDel="00456815">
                  <w:rPr>
                    <w:color w:val="548DD4" w:themeColor="text2" w:themeTint="99"/>
                    <w:sz w:val="20"/>
                    <w:szCs w:val="20"/>
                    <w:rPrChange w:id="58" w:author="Jai Chopra" w:date="2020-05-02T14:58:00Z">
                      <w:rPr>
                        <w:sz w:val="20"/>
                        <w:szCs w:val="20"/>
                      </w:rPr>
                    </w:rPrChange>
                  </w:rPr>
                  <w:delText>-Use Cases</w:delText>
                </w:r>
              </w:del>
            </w:ins>
          </w:p>
          <w:p w14:paraId="08367CB7" w14:textId="3AC37C45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ins w:id="59" w:author="Ghassan Beydoun" w:date="2020-05-02T19:28:00Z">
              <w:r w:rsidR="00456815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>Activity diagrams</w:t>
            </w:r>
          </w:p>
          <w:p w14:paraId="2D5B1FE5" w14:textId="5B68BD1C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ins w:id="60" w:author="Ghassan Beydoun" w:date="2020-05-02T19:28:00Z">
              <w:r w:rsidR="00456815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>Class diagrams</w:t>
            </w:r>
          </w:p>
          <w:p w14:paraId="1BE35C80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61" w:author="Jai Chopra" w:date="2020-05-02T14:59:00Z"/>
                <w:sz w:val="20"/>
                <w:szCs w:val="20"/>
              </w:rPr>
            </w:pPr>
            <w:r>
              <w:rPr>
                <w:sz w:val="20"/>
                <w:szCs w:val="20"/>
              </w:rPr>
              <w:t>- Collaborative Diagrams</w:t>
            </w:r>
          </w:p>
          <w:p w14:paraId="1263A6E9" w14:textId="3209B49E" w:rsidR="00774610" w:rsidRPr="00774610" w:rsidDel="00456815" w:rsidRDefault="00774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del w:id="62" w:author="Ghassan Beydoun" w:date="2020-05-02T19:28:00Z"/>
                <w:color w:val="548DD4" w:themeColor="text2" w:themeTint="99"/>
                <w:sz w:val="20"/>
                <w:szCs w:val="20"/>
                <w:rPrChange w:id="63" w:author="Jai Chopra" w:date="2020-05-02T14:59:00Z">
                  <w:rPr>
                    <w:del w:id="64" w:author="Ghassan Beydoun" w:date="2020-05-02T19:28:00Z"/>
                    <w:sz w:val="20"/>
                    <w:szCs w:val="20"/>
                  </w:rPr>
                </w:rPrChange>
              </w:rPr>
            </w:pPr>
            <w:bookmarkStart w:id="65" w:name="_GoBack"/>
            <w:bookmarkEnd w:id="65"/>
            <w:ins w:id="66" w:author="Jai Chopra" w:date="2020-05-02T14:59:00Z">
              <w:del w:id="67" w:author="Ghassan Beydoun" w:date="2020-05-02T19:28:00Z">
                <w:r w:rsidRPr="00774610" w:rsidDel="00456815">
                  <w:rPr>
                    <w:color w:val="548DD4" w:themeColor="text2" w:themeTint="99"/>
                    <w:sz w:val="20"/>
                    <w:szCs w:val="20"/>
                    <w:rPrChange w:id="68" w:author="Jai Chopra" w:date="2020-05-02T14:59:00Z">
                      <w:rPr>
                        <w:sz w:val="20"/>
                        <w:szCs w:val="20"/>
                      </w:rPr>
                    </w:rPrChange>
                  </w:rPr>
                  <w:delText>- Prototype</w:delText>
                </w:r>
              </w:del>
            </w:ins>
            <w:ins w:id="69" w:author="Jai Chopra" w:date="2020-05-02T15:09:00Z">
              <w:del w:id="70" w:author="Ghassan Beydoun" w:date="2020-05-02T19:28:00Z">
                <w:r w:rsidR="009938C8" w:rsidDel="00456815">
                  <w:rPr>
                    <w:color w:val="548DD4" w:themeColor="text2" w:themeTint="99"/>
                    <w:sz w:val="20"/>
                    <w:szCs w:val="20"/>
                  </w:rPr>
                  <w:delText xml:space="preserve"> (sketches etc)</w:delText>
                </w:r>
              </w:del>
            </w:ins>
          </w:p>
          <w:p w14:paraId="173D0EBE" w14:textId="77777777" w:rsidR="00D26A18" w:rsidRDefault="00D26A18" w:rsidP="00456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  <w:pPrChange w:id="71" w:author="Ghassan Beydoun" w:date="2020-05-02T19:28:00Z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PrChange>
            </w:pP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5F67" w14:textId="77777777" w:rsidR="00D26A18" w:rsidRDefault="00450B3C" w:rsidP="00CD793E"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Issues get removed as their corresponding models are added to the markdown file [use cases are developed from the backlog (1 to 3 or 4) user stories can be used to create a use case. The use cases are then used to create activity diagrams. These are then us</w:t>
            </w:r>
            <w:r w:rsidR="00CD793E">
              <w:rPr>
                <w:sz w:val="20"/>
                <w:szCs w:val="20"/>
              </w:rPr>
              <w:t xml:space="preserve">ed to create class diagrams and </w:t>
            </w:r>
            <w:r>
              <w:rPr>
                <w:sz w:val="20"/>
                <w:szCs w:val="20"/>
              </w:rPr>
              <w:t xml:space="preserve">collaboration </w:t>
            </w:r>
            <w:r w:rsidR="00CD793E">
              <w:rPr>
                <w:sz w:val="20"/>
                <w:szCs w:val="20"/>
              </w:rPr>
              <w:t>diagrams.</w:t>
            </w:r>
          </w:p>
          <w:p w14:paraId="45F3F432" w14:textId="460EB2A2" w:rsidR="001274E5" w:rsidRPr="00CD793E" w:rsidRDefault="001274E5" w:rsidP="00CD793E"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Commits should identify when this part of the report was added to or modified in the markdown file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F316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Weeks 3-4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736E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D26A18" w14:paraId="265C3A85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A77E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Competitive advantages and possible effects if the project fails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559B" w14:textId="1C5DDDA3" w:rsidR="00D26A18" w:rsidRDefault="00450B3C" w:rsidP="001274E5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E.g. Potential benefits to the call </w:t>
            </w:r>
            <w:proofErr w:type="spellStart"/>
            <w:r>
              <w:rPr>
                <w:sz w:val="20"/>
                <w:szCs w:val="20"/>
              </w:rPr>
              <w:t>center</w:t>
            </w:r>
            <w:proofErr w:type="spellEnd"/>
            <w:r>
              <w:rPr>
                <w:sz w:val="20"/>
                <w:szCs w:val="20"/>
              </w:rPr>
              <w:t xml:space="preserve"> (in terms of reducing cost and being able to carry out more effective calls).</w:t>
            </w:r>
            <w:r>
              <w:rPr>
                <w:sz w:val="20"/>
                <w:szCs w:val="20"/>
                <w:highlight w:val="yellow"/>
              </w:rPr>
              <w:t xml:space="preserve"> </w:t>
            </w:r>
          </w:p>
          <w:p w14:paraId="1909E411" w14:textId="7371FCCD" w:rsidR="00D26A18" w:rsidRDefault="00D26A18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  <w:p w14:paraId="2B7F21F7" w14:textId="77777777" w:rsidR="00D26A18" w:rsidRDefault="00450B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Around 500 words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C6A3" w14:textId="6BD38290" w:rsidR="00D26A18" w:rsidRDefault="00D26A18" w:rsidP="00CC0197">
            <w:pPr>
              <w:widowControl w:val="0"/>
              <w:spacing w:before="240" w:line="24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F471E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EC96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26A18" w14:paraId="2C65871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C148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Using 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to role-play agile methodologies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AD24" w14:textId="5171B21D" w:rsidR="00D26A18" w:rsidRPr="009938C8" w:rsidRDefault="00993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rPrChange w:id="72" w:author="Jai Chopra" w:date="2020-05-02T15:07:00Z">
                  <w:rPr/>
                </w:rPrChange>
              </w:rPr>
            </w:pPr>
            <w:ins w:id="73" w:author="Jai Chopra" w:date="2020-05-02T15:06:00Z">
              <w:r w:rsidRPr="00456815">
                <w:rPr>
                  <w:sz w:val="20"/>
                  <w:szCs w:val="20"/>
                  <w:rPrChange w:id="74" w:author="Ghassan Beydoun" w:date="2020-05-02T19:28:00Z">
                    <w:rPr/>
                  </w:rPrChange>
                </w:rPr>
                <w:t>Explanation and o</w:t>
              </w:r>
            </w:ins>
            <w:ins w:id="75" w:author="Jai Chopra" w:date="2020-05-02T15:05:00Z">
              <w:r w:rsidRPr="00456815">
                <w:rPr>
                  <w:sz w:val="20"/>
                  <w:szCs w:val="20"/>
                  <w:rPrChange w:id="76" w:author="Ghassan Beydoun" w:date="2020-05-02T19:28:00Z">
                    <w:rPr/>
                  </w:rPrChange>
                </w:rPr>
                <w:t xml:space="preserve">utline of </w:t>
              </w:r>
            </w:ins>
            <w:ins w:id="77" w:author="Jai Chopra" w:date="2020-05-02T15:06:00Z">
              <w:r w:rsidRPr="00456815">
                <w:rPr>
                  <w:sz w:val="20"/>
                  <w:szCs w:val="20"/>
                  <w:rPrChange w:id="78" w:author="Ghassan Beydoun" w:date="2020-05-02T19:28:00Z">
                    <w:rPr/>
                  </w:rPrChange>
                </w:rPr>
                <w:t xml:space="preserve">Scrum </w:t>
              </w:r>
            </w:ins>
            <w:ins w:id="79" w:author="Jai Chopra" w:date="2020-05-02T15:05:00Z">
              <w:r w:rsidRPr="00456815">
                <w:rPr>
                  <w:sz w:val="20"/>
                  <w:szCs w:val="20"/>
                  <w:rPrChange w:id="80" w:author="Ghassan Beydoun" w:date="2020-05-02T19:28:00Z">
                    <w:rPr/>
                  </w:rPrChange>
                </w:rPr>
                <w:t>activities</w:t>
              </w:r>
            </w:ins>
            <w:ins w:id="81" w:author="Jai Chopra" w:date="2020-05-02T15:06:00Z">
              <w:r w:rsidRPr="00456815">
                <w:rPr>
                  <w:sz w:val="20"/>
                  <w:szCs w:val="20"/>
                  <w:rPrChange w:id="82" w:author="Ghassan Beydoun" w:date="2020-05-02T19:28:00Z">
                    <w:rPr/>
                  </w:rPrChange>
                </w:rPr>
                <w:t xml:space="preserve"> used</w:t>
              </w:r>
            </w:ins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0A95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Recording the intention, rationale, and focus of each system’s development iteration using commit messages, project boards, and issue tracking (opening/closing) capabilities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BB10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Weeks 1-4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32D9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D26A18" w14:paraId="67BAA78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A2DF" w14:textId="77777777" w:rsidR="00D26A18" w:rsidRDefault="00D26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2837" w14:textId="77777777" w:rsidR="00D26A18" w:rsidRDefault="00D26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B2B3" w14:textId="77777777" w:rsidR="00D26A18" w:rsidRDefault="00D26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6C72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TOTAL</w:t>
            </w:r>
            <w:r>
              <w:t xml:space="preserve">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2F27" w14:textId="77777777" w:rsidR="00D26A18" w:rsidRDefault="00450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35</w:t>
            </w:r>
          </w:p>
        </w:tc>
      </w:tr>
    </w:tbl>
    <w:p w14:paraId="7EBB0238" w14:textId="77777777" w:rsidR="00D26A18" w:rsidRDefault="00D26A18">
      <w:pPr>
        <w:rPr>
          <w:ins w:id="83" w:author="Jai Chopra" w:date="2020-05-02T15:13:00Z"/>
        </w:rPr>
      </w:pPr>
    </w:p>
    <w:p w14:paraId="5C284FF1" w14:textId="118FB1F6" w:rsidR="00E61DC3" w:rsidRPr="00E61DC3" w:rsidRDefault="00E61DC3">
      <w:pPr>
        <w:rPr>
          <w:ins w:id="84" w:author="Jai Chopra" w:date="2020-05-02T15:02:00Z"/>
          <w:color w:val="548DD4" w:themeColor="text2" w:themeTint="99"/>
          <w:sz w:val="20"/>
          <w:szCs w:val="20"/>
          <w:rPrChange w:id="85" w:author="Jai Chopra" w:date="2020-05-02T15:13:00Z">
            <w:rPr>
              <w:ins w:id="86" w:author="Jai Chopra" w:date="2020-05-02T15:02:00Z"/>
            </w:rPr>
          </w:rPrChange>
        </w:rPr>
      </w:pPr>
      <w:ins w:id="87" w:author="Jai Chopra" w:date="2020-05-02T15:13:00Z">
        <w:r w:rsidRPr="00E61DC3">
          <w:rPr>
            <w:color w:val="548DD4" w:themeColor="text2" w:themeTint="99"/>
            <w:sz w:val="20"/>
            <w:szCs w:val="20"/>
            <w:rPrChange w:id="88" w:author="Jai Chopra" w:date="2020-05-02T15:13:00Z">
              <w:rPr/>
            </w:rPrChange>
          </w:rPr>
          <w:t>Internal Notes Only:</w:t>
        </w:r>
      </w:ins>
    </w:p>
    <w:p w14:paraId="4E7C1E59" w14:textId="7BDFF5AD" w:rsidR="00E61DC3" w:rsidRDefault="00E61DC3">
      <w:pPr>
        <w:rPr>
          <w:ins w:id="89" w:author="Jai Chopra" w:date="2020-05-02T15:14:00Z"/>
          <w:color w:val="548DD4" w:themeColor="text2" w:themeTint="99"/>
          <w:sz w:val="20"/>
          <w:szCs w:val="20"/>
        </w:rPr>
      </w:pPr>
      <w:ins w:id="90" w:author="Jai Chopra" w:date="2020-05-02T15:14:00Z">
        <w:r>
          <w:rPr>
            <w:color w:val="548DD4" w:themeColor="text2" w:themeTint="99"/>
            <w:sz w:val="20"/>
            <w:szCs w:val="20"/>
          </w:rPr>
          <w:t xml:space="preserve">Reference from Daniel DT Lecture 2: </w:t>
        </w:r>
        <w:r w:rsidRPr="009C46D1">
          <w:rPr>
            <w:color w:val="548DD4" w:themeColor="text2" w:themeTint="99"/>
            <w:sz w:val="20"/>
            <w:szCs w:val="20"/>
          </w:rPr>
          <w:t>Use POV statements to develop How Might We (HMW) statements</w:t>
        </w:r>
      </w:ins>
    </w:p>
    <w:p w14:paraId="0AA52097" w14:textId="77777777" w:rsidR="00E61DC3" w:rsidRDefault="00E61DC3">
      <w:pPr>
        <w:rPr>
          <w:ins w:id="91" w:author="Jai Chopra" w:date="2020-05-02T15:14:00Z"/>
          <w:color w:val="548DD4" w:themeColor="text2" w:themeTint="99"/>
          <w:sz w:val="20"/>
          <w:szCs w:val="20"/>
        </w:rPr>
      </w:pPr>
    </w:p>
    <w:p w14:paraId="5B7D8DB6" w14:textId="51DC0CE9" w:rsidR="009938C8" w:rsidRPr="009938C8" w:rsidRDefault="009938C8">
      <w:pPr>
        <w:rPr>
          <w:color w:val="548DD4" w:themeColor="text2" w:themeTint="99"/>
          <w:sz w:val="20"/>
          <w:szCs w:val="20"/>
          <w:rPrChange w:id="92" w:author="Jai Chopra" w:date="2020-05-02T15:08:00Z">
            <w:rPr/>
          </w:rPrChange>
        </w:rPr>
      </w:pPr>
      <w:ins w:id="93" w:author="Jai Chopra" w:date="2020-05-02T15:07:00Z">
        <w:r w:rsidRPr="009938C8">
          <w:rPr>
            <w:color w:val="548DD4" w:themeColor="text2" w:themeTint="99"/>
            <w:sz w:val="20"/>
            <w:szCs w:val="20"/>
            <w:rPrChange w:id="94" w:author="Jai Chopra" w:date="2020-05-02T15:08:00Z">
              <w:rPr>
                <w:sz w:val="20"/>
                <w:szCs w:val="20"/>
              </w:rPr>
            </w:rPrChange>
          </w:rPr>
          <w:t>“Explanation and outline of Scrum activities used</w:t>
        </w:r>
      </w:ins>
      <w:ins w:id="95" w:author="Jai Chopra" w:date="2020-05-02T15:08:00Z">
        <w:r w:rsidRPr="009938C8">
          <w:rPr>
            <w:color w:val="548DD4" w:themeColor="text2" w:themeTint="99"/>
            <w:sz w:val="20"/>
            <w:szCs w:val="20"/>
            <w:rPrChange w:id="96" w:author="Jai Chopra" w:date="2020-05-02T15:08:00Z">
              <w:rPr>
                <w:sz w:val="20"/>
                <w:szCs w:val="20"/>
              </w:rPr>
            </w:rPrChange>
          </w:rPr>
          <w:t>”</w:t>
        </w:r>
        <w:r>
          <w:rPr>
            <w:color w:val="548DD4" w:themeColor="text2" w:themeTint="99"/>
            <w:sz w:val="20"/>
            <w:szCs w:val="20"/>
          </w:rPr>
          <w:t xml:space="preserve"> </w:t>
        </w:r>
        <w:r w:rsidRPr="009938C8">
          <w:rPr>
            <w:color w:val="548DD4" w:themeColor="text2" w:themeTint="99"/>
            <w:sz w:val="20"/>
            <w:szCs w:val="20"/>
            <w:rPrChange w:id="97" w:author="Jai Chopra" w:date="2020-05-02T15:08:00Z">
              <w:rPr>
                <w:sz w:val="20"/>
                <w:szCs w:val="20"/>
              </w:rPr>
            </w:rPrChange>
          </w:rPr>
          <w:t xml:space="preserve">derived from </w:t>
        </w:r>
      </w:ins>
      <w:ins w:id="98" w:author="Jai Chopra" w:date="2020-05-02T15:02:00Z">
        <w:r w:rsidRPr="009938C8">
          <w:rPr>
            <w:color w:val="548DD4" w:themeColor="text2" w:themeTint="99"/>
            <w:sz w:val="20"/>
            <w:szCs w:val="20"/>
            <w:rPrChange w:id="99" w:author="Jai Chopra" w:date="2020-05-02T15:08:00Z">
              <w:rPr/>
            </w:rPrChange>
          </w:rPr>
          <w:t>Assignment Task 4:</w:t>
        </w:r>
      </w:ins>
      <w:ins w:id="100" w:author="Jai Chopra" w:date="2020-05-02T15:03:00Z">
        <w:r w:rsidRPr="009938C8">
          <w:rPr>
            <w:color w:val="548DD4" w:themeColor="text2" w:themeTint="99"/>
            <w:sz w:val="20"/>
            <w:szCs w:val="20"/>
            <w:rPrChange w:id="101" w:author="Jai Chopra" w:date="2020-05-02T15:08:00Z">
              <w:rPr/>
            </w:rPrChange>
          </w:rPr>
          <w:t xml:space="preserve"> Explain the Agile methodology namely Scrum, </w:t>
        </w:r>
        <w:r w:rsidRPr="009938C8">
          <w:rPr>
            <w:color w:val="548DD4" w:themeColor="text2" w:themeTint="99"/>
            <w:sz w:val="20"/>
            <w:szCs w:val="20"/>
            <w:rPrChange w:id="102" w:author="Jai Chopra" w:date="2020-05-02T15:08:00Z">
              <w:rPr>
                <w:sz w:val="20"/>
                <w:szCs w:val="20"/>
              </w:rPr>
            </w:rPrChange>
          </w:rPr>
          <w:t>you have used to carry out the procedure</w:t>
        </w:r>
      </w:ins>
      <w:ins w:id="103" w:author="Jai Chopra" w:date="2020-05-02T15:04:00Z">
        <w:r w:rsidRPr="009938C8">
          <w:rPr>
            <w:color w:val="548DD4" w:themeColor="text2" w:themeTint="99"/>
            <w:sz w:val="20"/>
            <w:szCs w:val="20"/>
            <w:rPrChange w:id="104" w:author="Jai Chopra" w:date="2020-05-02T15:08:00Z">
              <w:rPr>
                <w:sz w:val="20"/>
                <w:szCs w:val="20"/>
              </w:rPr>
            </w:rPrChange>
          </w:rPr>
          <w:t>. In your explanation, ensure that you outline activities</w:t>
        </w:r>
      </w:ins>
      <w:ins w:id="105" w:author="Jai Chopra" w:date="2020-05-02T15:05:00Z">
        <w:r w:rsidRPr="009938C8">
          <w:rPr>
            <w:color w:val="548DD4" w:themeColor="text2" w:themeTint="99"/>
            <w:sz w:val="20"/>
            <w:szCs w:val="20"/>
            <w:rPrChange w:id="106" w:author="Jai Chopra" w:date="2020-05-02T15:08:00Z">
              <w:rPr>
                <w:sz w:val="20"/>
                <w:szCs w:val="20"/>
              </w:rPr>
            </w:rPrChange>
          </w:rPr>
          <w:t xml:space="preserve"> from Scrum that you use</w:t>
        </w:r>
      </w:ins>
    </w:p>
    <w:sectPr w:rsidR="009938C8" w:rsidRPr="009938C8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32F2"/>
    <w:multiLevelType w:val="multilevel"/>
    <w:tmpl w:val="4806776E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14E9B"/>
    <w:multiLevelType w:val="multilevel"/>
    <w:tmpl w:val="A1A47D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641F0D"/>
    <w:multiLevelType w:val="multilevel"/>
    <w:tmpl w:val="E5707BB4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F47592"/>
    <w:multiLevelType w:val="hybridMultilevel"/>
    <w:tmpl w:val="CE4E23A8"/>
    <w:lvl w:ilvl="0" w:tplc="A18284E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4796D"/>
    <w:multiLevelType w:val="multilevel"/>
    <w:tmpl w:val="3CD66D4E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hassan Beydoun">
    <w15:presenceInfo w15:providerId="AD" w15:userId="S-1-5-21-3588706629-3798168970-822321252-516941"/>
  </w15:person>
  <w15:person w15:author="Jai Chopra">
    <w15:presenceInfo w15:providerId="Windows Live" w15:userId="063bf968e34e20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18"/>
    <w:rsid w:val="001274E5"/>
    <w:rsid w:val="00450B3C"/>
    <w:rsid w:val="00456815"/>
    <w:rsid w:val="00774610"/>
    <w:rsid w:val="009938C8"/>
    <w:rsid w:val="00AC633F"/>
    <w:rsid w:val="00BA1BD1"/>
    <w:rsid w:val="00C41E73"/>
    <w:rsid w:val="00CC0197"/>
    <w:rsid w:val="00CD793E"/>
    <w:rsid w:val="00D26A18"/>
    <w:rsid w:val="00E61DC3"/>
    <w:rsid w:val="00F6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3CF4"/>
  <w15:docId w15:val="{31552A46-52EF-48A6-BB8E-1024FA7C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E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E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D29F63789BE4BAE6AD9473E5DBD43" ma:contentTypeVersion="15" ma:contentTypeDescription="Create a new document." ma:contentTypeScope="" ma:versionID="355c40d4e955db47c1dfaac071c413c5">
  <xsd:schema xmlns:xsd="http://www.w3.org/2001/XMLSchema" xmlns:xs="http://www.w3.org/2001/XMLSchema" xmlns:p="http://schemas.microsoft.com/office/2006/metadata/properties" xmlns:ns1="http://schemas.microsoft.com/sharepoint/v3" xmlns:ns3="b87dfbdf-65fc-4b16-b132-3436c9e9ed42" xmlns:ns4="11f176b0-f8a0-49ff-9b4f-0335b85fcd29" targetNamespace="http://schemas.microsoft.com/office/2006/metadata/properties" ma:root="true" ma:fieldsID="0dafba255445bf67b5d1515097d9f0f6" ns1:_="" ns3:_="" ns4:_="">
    <xsd:import namespace="http://schemas.microsoft.com/sharepoint/v3"/>
    <xsd:import namespace="b87dfbdf-65fc-4b16-b132-3436c9e9ed42"/>
    <xsd:import namespace="11f176b0-f8a0-49ff-9b4f-0335b85fc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dfbdf-65fc-4b16-b132-3436c9e9e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176b0-f8a0-49ff-9b4f-0335b85fcd2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277F86-0349-4767-9CB9-BC7374D75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7dfbdf-65fc-4b16-b132-3436c9e9ed42"/>
    <ds:schemaRef ds:uri="11f176b0-f8a0-49ff-9b4f-0335b85fc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94825B-24EC-4582-B57F-532803C4D6AE}">
  <ds:schemaRefs>
    <ds:schemaRef ds:uri="http://purl.org/dc/terms/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1f176b0-f8a0-49ff-9b4f-0335b85fcd29"/>
    <ds:schemaRef ds:uri="b87dfbdf-65fc-4b16-b132-3436c9e9ed4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8182979-B170-4B45-ABAC-C7D52BF763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2584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Beydoun</dc:creator>
  <cp:keywords/>
  <dc:description/>
  <cp:lastModifiedBy>Ghassan Beydoun</cp:lastModifiedBy>
  <cp:revision>2</cp:revision>
  <dcterms:created xsi:type="dcterms:W3CDTF">2020-05-02T09:30:00Z</dcterms:created>
  <dcterms:modified xsi:type="dcterms:W3CDTF">2020-05-02T09:30:00Z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0x010100679D29F63789BE4BAE6AD9473E5DBD43</vt:lpwstr>
  </property>
</Properties>
</file>